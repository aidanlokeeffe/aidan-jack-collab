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0A17" w14:textId="77777777" w:rsidR="00E34054" w:rsidRDefault="00E34054" w:rsidP="00E34054">
      <w:pPr>
        <w:pStyle w:val="Title"/>
        <w:jc w:val="center"/>
        <w:rPr>
          <w:ins w:id="0" w:author="aidanlokeeffe@outlook.com" w:date="2021-06-30T09:51:00Z"/>
        </w:rPr>
      </w:pPr>
    </w:p>
    <w:p w14:paraId="58AF7514" w14:textId="77777777" w:rsidR="00E34054" w:rsidRDefault="00E34054" w:rsidP="00E34054">
      <w:pPr>
        <w:pStyle w:val="Title"/>
        <w:jc w:val="center"/>
        <w:rPr>
          <w:ins w:id="1" w:author="aidanlokeeffe@outlook.com" w:date="2021-06-30T09:51:00Z"/>
        </w:rPr>
      </w:pPr>
    </w:p>
    <w:p w14:paraId="42FE0F05" w14:textId="77777777" w:rsidR="00E34054" w:rsidRDefault="00E34054" w:rsidP="00E34054">
      <w:pPr>
        <w:pStyle w:val="Title"/>
        <w:jc w:val="center"/>
        <w:rPr>
          <w:ins w:id="2" w:author="aidanlokeeffe@outlook.com" w:date="2021-06-30T09:51:00Z"/>
        </w:rPr>
      </w:pPr>
    </w:p>
    <w:p w14:paraId="4F7EB905" w14:textId="77777777" w:rsidR="00E34054" w:rsidRDefault="00E34054" w:rsidP="00E34054">
      <w:pPr>
        <w:pStyle w:val="Title"/>
        <w:jc w:val="center"/>
        <w:rPr>
          <w:ins w:id="3" w:author="aidanlokeeffe@outlook.com" w:date="2021-06-30T09:51:00Z"/>
        </w:rPr>
      </w:pPr>
    </w:p>
    <w:p w14:paraId="7747CD84" w14:textId="77777777" w:rsidR="00E34054" w:rsidRDefault="00E34054" w:rsidP="00E34054">
      <w:pPr>
        <w:pStyle w:val="Title"/>
        <w:jc w:val="center"/>
        <w:rPr>
          <w:ins w:id="4" w:author="aidanlokeeffe@outlook.com" w:date="2021-06-30T09:51:00Z"/>
        </w:rPr>
      </w:pPr>
    </w:p>
    <w:p w14:paraId="6D2B7251" w14:textId="77777777" w:rsidR="00E34054" w:rsidRDefault="00E34054" w:rsidP="00E34054">
      <w:pPr>
        <w:pStyle w:val="Title"/>
        <w:jc w:val="center"/>
        <w:rPr>
          <w:ins w:id="5" w:author="aidanlokeeffe@outlook.com" w:date="2021-06-30T09:51:00Z"/>
        </w:rPr>
      </w:pPr>
    </w:p>
    <w:p w14:paraId="05B3D757" w14:textId="77777777" w:rsidR="00E34054" w:rsidRDefault="00E34054" w:rsidP="00E34054">
      <w:pPr>
        <w:pStyle w:val="Title"/>
        <w:jc w:val="center"/>
        <w:rPr>
          <w:ins w:id="6" w:author="aidanlokeeffe@outlook.com" w:date="2021-06-30T09:51:00Z"/>
        </w:rPr>
      </w:pPr>
    </w:p>
    <w:p w14:paraId="705D78AB" w14:textId="77777777" w:rsidR="00E34054" w:rsidRDefault="00E34054" w:rsidP="00E34054">
      <w:pPr>
        <w:pStyle w:val="Title"/>
        <w:jc w:val="center"/>
        <w:rPr>
          <w:ins w:id="7" w:author="aidanlokeeffe@outlook.com" w:date="2021-06-30T09:51:00Z"/>
        </w:rPr>
      </w:pPr>
    </w:p>
    <w:p w14:paraId="7A1BB576" w14:textId="43E0646B" w:rsidR="00E34054" w:rsidRDefault="00E34054" w:rsidP="00E34054">
      <w:pPr>
        <w:pStyle w:val="Title"/>
        <w:jc w:val="center"/>
        <w:rPr>
          <w:ins w:id="8" w:author="aidanlokeeffe@outlook.com" w:date="2021-06-30T09:49:00Z"/>
        </w:rPr>
      </w:pPr>
      <w:ins w:id="9" w:author="aidanlokeeffe@outlook.com" w:date="2021-06-30T09:48:00Z">
        <w:r>
          <w:t>Using The Cod</w:t>
        </w:r>
      </w:ins>
      <w:ins w:id="10" w:author="aidanlokeeffe@outlook.com" w:date="2021-06-30T09:49:00Z">
        <w:r>
          <w:t>e</w:t>
        </w:r>
      </w:ins>
    </w:p>
    <w:p w14:paraId="3F96DCB5" w14:textId="77777777" w:rsidR="00E34054" w:rsidRDefault="00E34054">
      <w:pPr>
        <w:rPr>
          <w:ins w:id="11" w:author="aidanlokeeffe@outlook.com" w:date="2021-06-30T09:49:00Z"/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ins w:id="12" w:author="aidanlokeeffe@outlook.com" w:date="2021-06-30T09:49:00Z">
        <w:r>
          <w:br w:type="page"/>
        </w:r>
      </w:ins>
    </w:p>
    <w:p w14:paraId="5482FECA" w14:textId="6815EF4F" w:rsidR="006A2F9E" w:rsidRDefault="006A2F9E" w:rsidP="00143A53">
      <w:pPr>
        <w:pStyle w:val="Heading1"/>
        <w:rPr>
          <w:ins w:id="13" w:author="aidanlokeeffe@outlook.com" w:date="2021-06-30T10:12:00Z"/>
        </w:rPr>
      </w:pPr>
      <w:ins w:id="14" w:author="aidanlokeeffe@outlook.com" w:date="2021-06-30T10:12:00Z">
        <w:r>
          <w:lastRenderedPageBreak/>
          <w:t>TLDR</w:t>
        </w:r>
      </w:ins>
    </w:p>
    <w:p w14:paraId="2C8A8B55" w14:textId="05695224" w:rsidR="006A2F9E" w:rsidRDefault="006A2F9E" w:rsidP="006A2F9E">
      <w:pPr>
        <w:rPr>
          <w:ins w:id="15" w:author="aidanlokeeffe@outlook.com" w:date="2021-06-30T10:12:00Z"/>
          <w:sz w:val="24"/>
          <w:szCs w:val="24"/>
        </w:rPr>
      </w:pPr>
      <w:ins w:id="16" w:author="aidanlokeeffe@outlook.com" w:date="2021-06-30T10:12:00Z">
        <w:r>
          <w:rPr>
            <w:sz w:val="24"/>
            <w:szCs w:val="24"/>
          </w:rPr>
          <w:tab/>
        </w:r>
      </w:ins>
      <w:ins w:id="17" w:author="aidanlokeeffe@outlook.com" w:date="2021-06-30T10:13:00Z">
        <w:r w:rsidR="001A2EB5">
          <w:rPr>
            <w:sz w:val="24"/>
            <w:szCs w:val="24"/>
          </w:rPr>
          <w:t>Make sure you have Python</w:t>
        </w:r>
        <w:r w:rsidR="00231E89">
          <w:rPr>
            <w:sz w:val="24"/>
            <w:szCs w:val="24"/>
          </w:rPr>
          <w:t xml:space="preserve"> and</w:t>
        </w:r>
        <w:r w:rsidR="001A2EB5">
          <w:rPr>
            <w:sz w:val="24"/>
            <w:szCs w:val="24"/>
          </w:rPr>
          <w:t xml:space="preserve"> NumPy</w:t>
        </w:r>
        <w:r w:rsidR="00231E89">
          <w:rPr>
            <w:sz w:val="24"/>
            <w:szCs w:val="24"/>
          </w:rPr>
          <w:t>. Then, in the command line, enter</w:t>
        </w:r>
      </w:ins>
    </w:p>
    <w:p w14:paraId="7165F3A4" w14:textId="22FABD60" w:rsidR="006A2F9E" w:rsidRPr="001C1F03" w:rsidRDefault="006A2F9E" w:rsidP="001A2EB5">
      <w:pPr>
        <w:rPr>
          <w:ins w:id="18" w:author="aidanlokeeffe@outlook.com" w:date="2021-06-30T10:12:00Z"/>
          <w:rFonts w:ascii="Consolas" w:hAnsi="Consolas" w:cs="Courier New"/>
          <w:sz w:val="24"/>
          <w:szCs w:val="24"/>
          <w:rPrChange w:id="19" w:author="aidanlokeeffe@outlook.com" w:date="2021-06-30T10:16:00Z">
            <w:rPr>
              <w:ins w:id="20" w:author="aidanlokeeffe@outlook.com" w:date="2021-06-30T10:12:00Z"/>
            </w:rPr>
          </w:rPrChange>
        </w:rPr>
        <w:pPrChange w:id="21" w:author="aidanlokeeffe@outlook.com" w:date="2021-06-30T10:12:00Z">
          <w:pPr>
            <w:pStyle w:val="Heading1"/>
          </w:pPr>
        </w:pPrChange>
      </w:pPr>
      <w:ins w:id="22" w:author="aidanlokeeffe@outlook.com" w:date="2021-06-30T10:12:00Z">
        <w:r>
          <w:rPr>
            <w:sz w:val="24"/>
            <w:szCs w:val="24"/>
          </w:rPr>
          <w:tab/>
        </w:r>
        <w:r w:rsidR="001A2EB5" w:rsidRPr="001C1F03">
          <w:rPr>
            <w:rFonts w:ascii="Consolas" w:hAnsi="Consolas" w:cs="Courier New"/>
            <w:sz w:val="24"/>
            <w:szCs w:val="24"/>
            <w:rPrChange w:id="23" w:author="aidanlokeeffe@outlook.com" w:date="2021-06-30T10:16:00Z">
              <w:rPr>
                <w:rFonts w:ascii="Courier New" w:hAnsi="Courier New" w:cs="Courier New"/>
                <w:sz w:val="24"/>
                <w:szCs w:val="24"/>
              </w:rPr>
            </w:rPrChange>
          </w:rPr>
          <w:t>python verification.py</w:t>
        </w:r>
      </w:ins>
    </w:p>
    <w:p w14:paraId="388F6ADF" w14:textId="40755C62" w:rsidR="00143A53" w:rsidRDefault="00143A53" w:rsidP="00143A53">
      <w:pPr>
        <w:pStyle w:val="Heading1"/>
        <w:rPr>
          <w:ins w:id="24" w:author="aidanlokeeffe@outlook.com" w:date="2021-06-30T10:01:00Z"/>
        </w:rPr>
        <w:pPrChange w:id="25" w:author="aidanlokeeffe@outlook.com" w:date="2021-06-30T10:01:00Z">
          <w:pPr/>
        </w:pPrChange>
      </w:pPr>
      <w:ins w:id="26" w:author="aidanlokeeffe@outlook.com" w:date="2021-06-30T10:01:00Z">
        <w:r>
          <w:t>Introduction</w:t>
        </w:r>
      </w:ins>
    </w:p>
    <w:p w14:paraId="19A295FD" w14:textId="368C1F09" w:rsidR="00D86B97" w:rsidRDefault="00E34054" w:rsidP="00143A53">
      <w:pPr>
        <w:ind w:firstLine="720"/>
        <w:rPr>
          <w:ins w:id="27" w:author="aidanlokeeffe@outlook.com" w:date="2021-06-30T09:57:00Z"/>
          <w:sz w:val="24"/>
          <w:szCs w:val="24"/>
        </w:rPr>
        <w:pPrChange w:id="28" w:author="aidanlokeeffe@outlook.com" w:date="2021-06-30T10:01:00Z">
          <w:pPr/>
        </w:pPrChange>
      </w:pPr>
      <w:ins w:id="29" w:author="aidanlokeeffe@outlook.com" w:date="2021-06-30T09:48:00Z">
        <w:r>
          <w:rPr>
            <w:sz w:val="24"/>
            <w:szCs w:val="24"/>
          </w:rPr>
          <w:t>Greetings! This</w:t>
        </w:r>
      </w:ins>
      <w:ins w:id="30" w:author="aidanlokeeffe@outlook.com" w:date="2021-06-30T09:49:00Z">
        <w:r>
          <w:rPr>
            <w:sz w:val="24"/>
            <w:szCs w:val="24"/>
          </w:rPr>
          <w:t xml:space="preserve"> is a brief guide on how to use the code Jack and I have been working on for the last month.</w:t>
        </w:r>
      </w:ins>
      <w:ins w:id="31" w:author="aidanlokeeffe@outlook.com" w:date="2021-06-30T09:52:00Z">
        <w:r>
          <w:rPr>
            <w:sz w:val="24"/>
            <w:szCs w:val="24"/>
          </w:rPr>
          <w:t xml:space="preserve"> You’ll notice that there are many class files: Package, Container, Experiment, and Ensemble. </w:t>
        </w:r>
      </w:ins>
      <w:ins w:id="32" w:author="aidanlokeeffe@outlook.com" w:date="2021-06-30T09:56:00Z">
        <w:r w:rsidR="006C2366">
          <w:rPr>
            <w:sz w:val="24"/>
            <w:szCs w:val="24"/>
          </w:rPr>
          <w:t>To understand the first two classes is good, but at this point in tim</w:t>
        </w:r>
      </w:ins>
      <w:ins w:id="33" w:author="aidanlokeeffe@outlook.com" w:date="2021-06-30T09:57:00Z">
        <w:r w:rsidR="006C2366">
          <w:rPr>
            <w:sz w:val="24"/>
            <w:szCs w:val="24"/>
          </w:rPr>
          <w:t>e</w:t>
        </w:r>
      </w:ins>
      <w:ins w:id="34" w:author="aidanlokeeffe@outlook.com" w:date="2021-06-30T09:58:00Z">
        <w:r w:rsidR="00560682">
          <w:rPr>
            <w:sz w:val="24"/>
            <w:szCs w:val="24"/>
          </w:rPr>
          <w:t>, you</w:t>
        </w:r>
      </w:ins>
      <w:ins w:id="35" w:author="aidanlokeeffe@outlook.com" w:date="2021-06-30T09:57:00Z">
        <w:r w:rsidR="00D86B97">
          <w:rPr>
            <w:sz w:val="24"/>
            <w:szCs w:val="24"/>
          </w:rPr>
          <w:t xml:space="preserve"> only need</w:t>
        </w:r>
        <w:r w:rsidR="006C2366">
          <w:rPr>
            <w:sz w:val="24"/>
            <w:szCs w:val="24"/>
          </w:rPr>
          <w:t xml:space="preserve"> Experiment</w:t>
        </w:r>
        <w:r w:rsidR="00D86B97">
          <w:rPr>
            <w:sz w:val="24"/>
            <w:szCs w:val="24"/>
          </w:rPr>
          <w:t>.</w:t>
        </w:r>
      </w:ins>
    </w:p>
    <w:p w14:paraId="20DB739C" w14:textId="61F39D05" w:rsidR="00BC165A" w:rsidRDefault="00BC165A" w:rsidP="00BC165A">
      <w:pPr>
        <w:pStyle w:val="Heading1"/>
        <w:rPr>
          <w:ins w:id="36" w:author="aidanlokeeffe@outlook.com" w:date="2021-06-30T09:58:00Z"/>
        </w:rPr>
      </w:pPr>
      <w:ins w:id="37" w:author="aidanlokeeffe@outlook.com" w:date="2021-06-30T09:57:00Z">
        <w:r>
          <w:t>Prerequisites</w:t>
        </w:r>
      </w:ins>
    </w:p>
    <w:p w14:paraId="03ABA308" w14:textId="6A53C9D5" w:rsidR="002A08E4" w:rsidRDefault="00BC165A" w:rsidP="006C5D6B">
      <w:pPr>
        <w:rPr>
          <w:ins w:id="38" w:author="aidanlokeeffe@outlook.com" w:date="2021-06-30T10:00:00Z"/>
          <w:sz w:val="24"/>
          <w:szCs w:val="24"/>
        </w:rPr>
      </w:pPr>
      <w:ins w:id="39" w:author="aidanlokeeffe@outlook.com" w:date="2021-06-30T09:58:00Z">
        <w:r>
          <w:tab/>
        </w:r>
        <w:r w:rsidR="00560682">
          <w:rPr>
            <w:sz w:val="24"/>
            <w:szCs w:val="24"/>
          </w:rPr>
          <w:t>To run the code, you will need Python</w:t>
        </w:r>
      </w:ins>
      <w:ins w:id="40" w:author="aidanlokeeffe@outlook.com" w:date="2021-06-30T09:59:00Z">
        <w:r w:rsidR="002A08E4">
          <w:rPr>
            <w:sz w:val="24"/>
            <w:szCs w:val="24"/>
          </w:rPr>
          <w:t>. You will also need the following packag</w:t>
        </w:r>
      </w:ins>
      <w:ins w:id="41" w:author="aidanlokeeffe@outlook.com" w:date="2021-06-30T10:00:00Z">
        <w:r w:rsidR="006C5D6B">
          <w:rPr>
            <w:sz w:val="24"/>
            <w:szCs w:val="24"/>
          </w:rPr>
          <w:t xml:space="preserve">es (1) NumPy and (2) </w:t>
        </w:r>
        <w:proofErr w:type="spellStart"/>
        <w:r w:rsidR="006C5D6B">
          <w:rPr>
            <w:sz w:val="24"/>
            <w:szCs w:val="24"/>
          </w:rPr>
          <w:t>MatPlotLib</w:t>
        </w:r>
        <w:proofErr w:type="spellEnd"/>
        <w:r w:rsidR="006C5D6B">
          <w:rPr>
            <w:sz w:val="24"/>
            <w:szCs w:val="24"/>
          </w:rPr>
          <w:t>.</w:t>
        </w:r>
      </w:ins>
    </w:p>
    <w:p w14:paraId="4A742E3A" w14:textId="6CCD1CC6" w:rsidR="006C5D6B" w:rsidRDefault="006C5D6B" w:rsidP="006C5D6B">
      <w:pPr>
        <w:rPr>
          <w:ins w:id="42" w:author="aidanlokeeffe@outlook.com" w:date="2021-06-30T10:00:00Z"/>
          <w:sz w:val="24"/>
          <w:szCs w:val="24"/>
        </w:rPr>
      </w:pPr>
      <w:ins w:id="43" w:author="aidanlokeeffe@outlook.com" w:date="2021-06-30T10:00:00Z">
        <w:r>
          <w:rPr>
            <w:sz w:val="24"/>
            <w:szCs w:val="24"/>
          </w:rPr>
          <w:tab/>
          <w:t>We have been running from the command line.</w:t>
        </w:r>
      </w:ins>
    </w:p>
    <w:p w14:paraId="313161E1" w14:textId="0A3A173B" w:rsidR="006C5D6B" w:rsidRDefault="00143A53" w:rsidP="006C5D6B">
      <w:pPr>
        <w:pStyle w:val="Heading1"/>
        <w:rPr>
          <w:ins w:id="44" w:author="aidanlokeeffe@outlook.com" w:date="2021-06-30T10:00:00Z"/>
        </w:rPr>
      </w:pPr>
      <w:ins w:id="45" w:author="aidanlokeeffe@outlook.com" w:date="2021-06-30T10:00:00Z">
        <w:r>
          <w:t>Overview</w:t>
        </w:r>
      </w:ins>
    </w:p>
    <w:p w14:paraId="7199DBA4" w14:textId="2905E1CD" w:rsidR="00143A53" w:rsidRDefault="00143A53" w:rsidP="00143A53">
      <w:pPr>
        <w:rPr>
          <w:ins w:id="46" w:author="aidanlokeeffe@outlook.com" w:date="2021-06-30T10:08:00Z"/>
          <w:sz w:val="24"/>
          <w:szCs w:val="24"/>
        </w:rPr>
      </w:pPr>
      <w:ins w:id="47" w:author="aidanlokeeffe@outlook.com" w:date="2021-06-30T10:01:00Z">
        <w:r>
          <w:rPr>
            <w:sz w:val="24"/>
            <w:szCs w:val="24"/>
          </w:rPr>
          <w:tab/>
        </w:r>
      </w:ins>
      <w:ins w:id="48" w:author="aidanlokeeffe@outlook.com" w:date="2021-06-30T10:02:00Z">
        <w:r w:rsidR="004C59DE">
          <w:rPr>
            <w:sz w:val="24"/>
            <w:szCs w:val="24"/>
          </w:rPr>
          <w:t xml:space="preserve">Code used in Doctors Hao and Graham’s “Creative Destruction” </w:t>
        </w:r>
      </w:ins>
      <w:ins w:id="49" w:author="aidanlokeeffe@outlook.com" w:date="2021-06-30T10:03:00Z">
        <w:r w:rsidR="00203BED">
          <w:rPr>
            <w:sz w:val="24"/>
            <w:szCs w:val="24"/>
          </w:rPr>
          <w:t xml:space="preserve">relied on vectors and matrices. </w:t>
        </w:r>
        <w:r w:rsidR="00E73A12">
          <w:rPr>
            <w:sz w:val="24"/>
            <w:szCs w:val="24"/>
          </w:rPr>
          <w:t>We r</w:t>
        </w:r>
        <w:r w:rsidR="00203BED">
          <w:rPr>
            <w:sz w:val="24"/>
            <w:szCs w:val="24"/>
          </w:rPr>
          <w:t xml:space="preserve">eplace scalars with Packages and vectors with Containers. </w:t>
        </w:r>
      </w:ins>
    </w:p>
    <w:p w14:paraId="61B44BB7" w14:textId="711FB4A8" w:rsidR="00F24717" w:rsidRDefault="00F24717" w:rsidP="00143A53">
      <w:pPr>
        <w:rPr>
          <w:ins w:id="50" w:author="aidanlokeeffe@outlook.com" w:date="2021-06-30T10:10:00Z"/>
          <w:sz w:val="24"/>
          <w:szCs w:val="24"/>
        </w:rPr>
      </w:pPr>
      <w:ins w:id="51" w:author="aidanlokeeffe@outlook.com" w:date="2021-06-30T10:08:00Z">
        <w:r>
          <w:rPr>
            <w:sz w:val="24"/>
            <w:szCs w:val="24"/>
          </w:rPr>
          <w:tab/>
          <w:t xml:space="preserve">An Experiment object should be thought of as </w:t>
        </w:r>
      </w:ins>
      <w:ins w:id="52" w:author="aidanlokeeffe@outlook.com" w:date="2021-06-30T10:09:00Z">
        <w:r w:rsidR="001464F1">
          <w:rPr>
            <w:sz w:val="24"/>
            <w:szCs w:val="24"/>
          </w:rPr>
          <w:t>one trial. It is given a csv containing an adjacency matrix, the load parameter, the time horizon, and a choice</w:t>
        </w:r>
        <w:r w:rsidR="00646D28">
          <w:rPr>
            <w:sz w:val="24"/>
            <w:szCs w:val="24"/>
          </w:rPr>
          <w:t xml:space="preserve"> for sending rule. I</w:t>
        </w:r>
      </w:ins>
      <w:ins w:id="53" w:author="aidanlokeeffe@outlook.com" w:date="2021-06-30T10:10:00Z">
        <w:r w:rsidR="00646D28">
          <w:rPr>
            <w:sz w:val="24"/>
            <w:szCs w:val="24"/>
          </w:rPr>
          <w:t>f choice is 0, then an unbiased random walk is used. I</w:t>
        </w:r>
        <w:r w:rsidR="001F755B">
          <w:rPr>
            <w:sz w:val="24"/>
            <w:szCs w:val="24"/>
          </w:rPr>
          <w:t>f choice is 1, then information spreading is used.</w:t>
        </w:r>
      </w:ins>
    </w:p>
    <w:p w14:paraId="68628EFC" w14:textId="3799BD81" w:rsidR="001F755B" w:rsidRDefault="001F755B" w:rsidP="00143A53">
      <w:pPr>
        <w:rPr>
          <w:ins w:id="54" w:author="aidanlokeeffe@outlook.com" w:date="2021-06-30T10:11:00Z"/>
          <w:sz w:val="24"/>
          <w:szCs w:val="24"/>
        </w:rPr>
      </w:pPr>
      <w:ins w:id="55" w:author="aidanlokeeffe@outlook.com" w:date="2021-06-30T10:10:00Z">
        <w:r>
          <w:rPr>
            <w:sz w:val="24"/>
            <w:szCs w:val="24"/>
          </w:rPr>
          <w:tab/>
          <w:t xml:space="preserve">The Ensemble class creates </w:t>
        </w:r>
      </w:ins>
      <w:ins w:id="56" w:author="aidanlokeeffe@outlook.com" w:date="2021-06-30T10:11:00Z">
        <w:r w:rsidR="00D4182F">
          <w:rPr>
            <w:sz w:val="24"/>
            <w:szCs w:val="24"/>
          </w:rPr>
          <w:t>a population of random graphs for normalization procedures. Currently, it is not used.</w:t>
        </w:r>
      </w:ins>
    </w:p>
    <w:p w14:paraId="2007C81F" w14:textId="718F5282" w:rsidR="00D4182F" w:rsidRDefault="00D4182F" w:rsidP="00D4182F">
      <w:pPr>
        <w:pStyle w:val="Heading1"/>
        <w:rPr>
          <w:ins w:id="57" w:author="aidanlokeeffe@outlook.com" w:date="2021-06-30T10:04:00Z"/>
        </w:rPr>
        <w:pPrChange w:id="58" w:author="aidanlokeeffe@outlook.com" w:date="2021-06-30T10:11:00Z">
          <w:pPr/>
        </w:pPrChange>
      </w:pPr>
      <w:ins w:id="59" w:author="aidanlokeeffe@outlook.com" w:date="2021-06-30T10:11:00Z">
        <w:r>
          <w:t>Packages and Containers</w:t>
        </w:r>
      </w:ins>
    </w:p>
    <w:p w14:paraId="4E784F59" w14:textId="26843320" w:rsidR="0093425A" w:rsidRDefault="007A162D" w:rsidP="00143A53">
      <w:pPr>
        <w:rPr>
          <w:ins w:id="60" w:author="aidanlokeeffe@outlook.com" w:date="2021-06-30T10:07:00Z"/>
          <w:sz w:val="24"/>
          <w:szCs w:val="24"/>
        </w:rPr>
      </w:pPr>
      <w:ins w:id="61" w:author="aidanlokeeffe@outlook.com" w:date="2021-06-30T10:04:00Z">
        <w:r>
          <w:rPr>
            <w:sz w:val="24"/>
            <w:szCs w:val="24"/>
          </w:rPr>
          <w:tab/>
          <w:t xml:space="preserve">A package is a </w:t>
        </w:r>
        <w:r w:rsidR="00EC48AC">
          <w:rPr>
            <w:sz w:val="24"/>
            <w:szCs w:val="24"/>
          </w:rPr>
          <w:t>length two array. The first component is an arra</w:t>
        </w:r>
      </w:ins>
      <w:ins w:id="62" w:author="aidanlokeeffe@outlook.com" w:date="2021-06-30T10:05:00Z">
        <w:r w:rsidR="00EC48AC">
          <w:rPr>
            <w:sz w:val="24"/>
            <w:szCs w:val="24"/>
          </w:rPr>
          <w:t xml:space="preserve">y containing </w:t>
        </w:r>
        <w:r w:rsidR="00EC48AC">
          <w:rPr>
            <w:i/>
            <w:iCs/>
            <w:sz w:val="24"/>
            <w:szCs w:val="24"/>
          </w:rPr>
          <w:t>tags</w:t>
        </w:r>
        <w:r w:rsidR="00EC48AC">
          <w:rPr>
            <w:sz w:val="24"/>
            <w:szCs w:val="24"/>
          </w:rPr>
          <w:t xml:space="preserve">, unique identifiers </w:t>
        </w:r>
        <w:r w:rsidR="00D66E5B">
          <w:rPr>
            <w:sz w:val="24"/>
            <w:szCs w:val="24"/>
          </w:rPr>
          <w:t xml:space="preserve">assigned to each message upon birth. The second component is a 2-D array containing message </w:t>
        </w:r>
        <w:r w:rsidR="00D66E5B">
          <w:rPr>
            <w:i/>
            <w:iCs/>
            <w:sz w:val="24"/>
            <w:szCs w:val="24"/>
          </w:rPr>
          <w:t>histories</w:t>
        </w:r>
        <w:r w:rsidR="00D66E5B">
          <w:rPr>
            <w:sz w:val="24"/>
            <w:szCs w:val="24"/>
          </w:rPr>
          <w:t xml:space="preserve">, a record </w:t>
        </w:r>
        <w:r w:rsidR="00A6697D">
          <w:rPr>
            <w:sz w:val="24"/>
            <w:szCs w:val="24"/>
          </w:rPr>
          <w:t>of where a given cop</w:t>
        </w:r>
      </w:ins>
      <w:ins w:id="63" w:author="aidanlokeeffe@outlook.com" w:date="2021-06-30T10:06:00Z">
        <w:r w:rsidR="00A6697D">
          <w:rPr>
            <w:sz w:val="24"/>
            <w:szCs w:val="24"/>
          </w:rPr>
          <w:t xml:space="preserve">y of a message has been. The first tag corresponds to the first history, the second to the second, and so on. </w:t>
        </w:r>
      </w:ins>
    </w:p>
    <w:p w14:paraId="38AA2A5E" w14:textId="7FB60EE2" w:rsidR="0093425A" w:rsidRDefault="0093425A" w:rsidP="00143A53">
      <w:pPr>
        <w:rPr>
          <w:ins w:id="64" w:author="aidanlokeeffe@outlook.com" w:date="2021-06-30T10:08:00Z"/>
          <w:sz w:val="24"/>
          <w:szCs w:val="24"/>
        </w:rPr>
      </w:pPr>
      <w:ins w:id="65" w:author="aidanlokeeffe@outlook.com" w:date="2021-06-30T10:07:00Z">
        <w:r>
          <w:rPr>
            <w:sz w:val="24"/>
            <w:szCs w:val="24"/>
          </w:rPr>
          <w:tab/>
          <w:t xml:space="preserve">This convoluted structure allows us to neatly handle the presence of </w:t>
        </w:r>
      </w:ins>
      <w:ins w:id="66" w:author="aidanlokeeffe@outlook.com" w:date="2021-06-30T10:08:00Z">
        <w:r>
          <w:rPr>
            <w:sz w:val="24"/>
            <w:szCs w:val="24"/>
          </w:rPr>
          <w:t>multiple messages at a node.</w:t>
        </w:r>
      </w:ins>
    </w:p>
    <w:p w14:paraId="0665F20F" w14:textId="0F062D9D" w:rsidR="0093425A" w:rsidRDefault="0093425A" w:rsidP="00143A53">
      <w:pPr>
        <w:rPr>
          <w:ins w:id="67" w:author="aidanlokeeffe@outlook.com" w:date="2021-06-30T10:11:00Z"/>
          <w:sz w:val="24"/>
          <w:szCs w:val="24"/>
        </w:rPr>
      </w:pPr>
      <w:ins w:id="68" w:author="aidanlokeeffe@outlook.com" w:date="2021-06-30T10:08:00Z">
        <w:r>
          <w:rPr>
            <w:sz w:val="24"/>
            <w:szCs w:val="24"/>
          </w:rPr>
          <w:tab/>
          <w:t xml:space="preserve">These classes </w:t>
        </w:r>
        <w:r w:rsidR="00F24717">
          <w:rPr>
            <w:sz w:val="24"/>
            <w:szCs w:val="24"/>
          </w:rPr>
          <w:t xml:space="preserve">are </w:t>
        </w:r>
      </w:ins>
      <w:ins w:id="69" w:author="aidanlokeeffe@outlook.com" w:date="2021-06-30T10:11:00Z">
        <w:r w:rsidR="00D4182F">
          <w:rPr>
            <w:sz w:val="24"/>
            <w:szCs w:val="24"/>
          </w:rPr>
          <w:t>auxiliary to Experiment.</w:t>
        </w:r>
      </w:ins>
    </w:p>
    <w:p w14:paraId="7B10A2A5" w14:textId="21EA8CD5" w:rsidR="00D4182F" w:rsidRDefault="00D4182F" w:rsidP="00D4182F">
      <w:pPr>
        <w:pStyle w:val="Heading1"/>
        <w:rPr>
          <w:ins w:id="70" w:author="aidanlokeeffe@outlook.com" w:date="2021-06-30T10:11:00Z"/>
        </w:rPr>
      </w:pPr>
      <w:ins w:id="71" w:author="aidanlokeeffe@outlook.com" w:date="2021-06-30T10:11:00Z">
        <w:r>
          <w:t>Experiment</w:t>
        </w:r>
      </w:ins>
    </w:p>
    <w:p w14:paraId="4422BA18" w14:textId="52AAAAC1" w:rsidR="00760BD2" w:rsidRDefault="00D4182F" w:rsidP="00D4182F">
      <w:pPr>
        <w:rPr>
          <w:ins w:id="72" w:author="aidanlokeeffe@outlook.com" w:date="2021-06-30T10:18:00Z"/>
          <w:sz w:val="24"/>
          <w:szCs w:val="24"/>
        </w:rPr>
      </w:pPr>
      <w:ins w:id="73" w:author="aidanlokeeffe@outlook.com" w:date="2021-06-30T10:11:00Z">
        <w:r>
          <w:rPr>
            <w:sz w:val="24"/>
            <w:szCs w:val="24"/>
          </w:rPr>
          <w:tab/>
          <w:t xml:space="preserve">This </w:t>
        </w:r>
      </w:ins>
      <w:ins w:id="74" w:author="aidanlokeeffe@outlook.com" w:date="2021-06-30T10:12:00Z">
        <w:r>
          <w:rPr>
            <w:sz w:val="24"/>
            <w:szCs w:val="24"/>
          </w:rPr>
          <w:t>class is the user’s primary concern.</w:t>
        </w:r>
      </w:ins>
      <w:ins w:id="75" w:author="aidanlokeeffe@outlook.com" w:date="2021-06-30T10:13:00Z">
        <w:r w:rsidR="00231E89">
          <w:rPr>
            <w:sz w:val="24"/>
            <w:szCs w:val="24"/>
          </w:rPr>
          <w:t xml:space="preserve"> </w:t>
        </w:r>
      </w:ins>
    </w:p>
    <w:p w14:paraId="7865A279" w14:textId="06A248FA" w:rsidR="00760BD2" w:rsidRDefault="00760BD2" w:rsidP="00D4182F">
      <w:pPr>
        <w:rPr>
          <w:ins w:id="76" w:author="aidanlokeeffe@outlook.com" w:date="2021-06-30T10:14:00Z"/>
          <w:sz w:val="24"/>
          <w:szCs w:val="24"/>
        </w:rPr>
      </w:pPr>
      <w:ins w:id="77" w:author="aidanlokeeffe@outlook.com" w:date="2021-06-30T10:18:00Z">
        <w:r>
          <w:rPr>
            <w:sz w:val="24"/>
            <w:szCs w:val="24"/>
          </w:rPr>
          <w:tab/>
          <w:t>These commands are meant for a text editor, not the command line.</w:t>
        </w:r>
      </w:ins>
    </w:p>
    <w:p w14:paraId="2B1E6DF5" w14:textId="6188074E" w:rsidR="00C31962" w:rsidRDefault="00C31962" w:rsidP="00D4182F">
      <w:pPr>
        <w:rPr>
          <w:ins w:id="78" w:author="aidanlokeeffe@outlook.com" w:date="2021-06-30T10:15:00Z"/>
          <w:sz w:val="24"/>
          <w:szCs w:val="24"/>
        </w:rPr>
      </w:pPr>
      <w:ins w:id="79" w:author="aidanlokeeffe@outlook.com" w:date="2021-06-30T10:14:00Z">
        <w:r>
          <w:rPr>
            <w:sz w:val="24"/>
            <w:szCs w:val="24"/>
          </w:rPr>
          <w:lastRenderedPageBreak/>
          <w:tab/>
          <w:t xml:space="preserve">An Experiment is initialized </w:t>
        </w:r>
        <w:r w:rsidR="00643F35">
          <w:rPr>
            <w:sz w:val="24"/>
            <w:szCs w:val="24"/>
          </w:rPr>
          <w:t>as follows</w:t>
        </w:r>
      </w:ins>
      <w:ins w:id="80" w:author="aidanlokeeffe@outlook.com" w:date="2021-06-30T10:15:00Z">
        <w:r w:rsidR="00FD35CD">
          <w:rPr>
            <w:sz w:val="24"/>
            <w:szCs w:val="24"/>
          </w:rPr>
          <w:t>:</w:t>
        </w:r>
      </w:ins>
    </w:p>
    <w:p w14:paraId="3A8D37CB" w14:textId="418A7D87" w:rsidR="00FD35CD" w:rsidRDefault="00FD35CD" w:rsidP="00D4182F">
      <w:pPr>
        <w:rPr>
          <w:ins w:id="81" w:author="aidanlokeeffe@outlook.com" w:date="2021-06-30T10:16:00Z"/>
          <w:rFonts w:ascii="Consolas" w:hAnsi="Consolas" w:cs="Courier New"/>
          <w:sz w:val="24"/>
          <w:szCs w:val="24"/>
        </w:rPr>
      </w:pPr>
      <w:ins w:id="82" w:author="aidanlokeeffe@outlook.com" w:date="2021-06-30T10:15:00Z">
        <w:r>
          <w:rPr>
            <w:rFonts w:ascii="Courier New" w:hAnsi="Courier New" w:cs="Courier New"/>
            <w:sz w:val="24"/>
            <w:szCs w:val="24"/>
          </w:rPr>
          <w:tab/>
        </w:r>
        <w:r w:rsidRPr="001C1F03">
          <w:rPr>
            <w:rFonts w:ascii="Consolas" w:hAnsi="Consolas" w:cs="Courier New"/>
            <w:sz w:val="24"/>
            <w:szCs w:val="24"/>
            <w:rPrChange w:id="83" w:author="aidanlokeeffe@outlook.com" w:date="2021-06-30T10:16:00Z">
              <w:rPr>
                <w:rFonts w:ascii="Courier New" w:hAnsi="Courier New" w:cs="Courier New"/>
                <w:sz w:val="24"/>
                <w:szCs w:val="24"/>
              </w:rPr>
            </w:rPrChange>
          </w:rPr>
          <w:t>a = Experiment(</w:t>
        </w:r>
        <w:r w:rsidR="00D42E0D" w:rsidRPr="001C1F03">
          <w:rPr>
            <w:rFonts w:ascii="Consolas" w:hAnsi="Consolas" w:cs="Courier New"/>
            <w:sz w:val="24"/>
            <w:szCs w:val="24"/>
            <w:rPrChange w:id="84" w:author="aidanlokeeffe@outlook.com" w:date="2021-06-30T10:16:00Z">
              <w:rPr>
                <w:rFonts w:ascii="Courier New" w:hAnsi="Courier New" w:cs="Courier New"/>
                <w:sz w:val="24"/>
                <w:szCs w:val="24"/>
              </w:rPr>
            </w:rPrChange>
          </w:rPr>
          <w:t xml:space="preserve">“adj_mat_file.csv”, load, </w:t>
        </w:r>
        <w:proofErr w:type="spellStart"/>
        <w:r w:rsidR="00D42E0D" w:rsidRPr="001C1F03">
          <w:rPr>
            <w:rFonts w:ascii="Consolas" w:hAnsi="Consolas" w:cs="Courier New"/>
            <w:sz w:val="24"/>
            <w:szCs w:val="24"/>
            <w:rPrChange w:id="85" w:author="aidanlokeeffe@outlook.com" w:date="2021-06-30T10:16:00Z">
              <w:rPr>
                <w:rFonts w:ascii="Courier New" w:hAnsi="Courier New" w:cs="Courier New"/>
                <w:sz w:val="24"/>
                <w:szCs w:val="24"/>
              </w:rPr>
            </w:rPrChange>
          </w:rPr>
          <w:t>time_horizon</w:t>
        </w:r>
        <w:proofErr w:type="spellEnd"/>
        <w:r w:rsidR="00D42E0D" w:rsidRPr="001C1F03">
          <w:rPr>
            <w:rFonts w:ascii="Consolas" w:hAnsi="Consolas" w:cs="Courier New"/>
            <w:sz w:val="24"/>
            <w:szCs w:val="24"/>
            <w:rPrChange w:id="86" w:author="aidanlokeeffe@outlook.com" w:date="2021-06-30T10:16:00Z">
              <w:rPr>
                <w:rFonts w:ascii="Courier New" w:hAnsi="Courier New" w:cs="Courier New"/>
                <w:sz w:val="24"/>
                <w:szCs w:val="24"/>
              </w:rPr>
            </w:rPrChange>
          </w:rPr>
          <w:t xml:space="preserve">, </w:t>
        </w:r>
        <w:r w:rsidR="001C1F03" w:rsidRPr="001C1F03">
          <w:rPr>
            <w:rFonts w:ascii="Consolas" w:hAnsi="Consolas" w:cs="Courier New"/>
            <w:sz w:val="24"/>
            <w:szCs w:val="24"/>
            <w:rPrChange w:id="87" w:author="aidanlokeeffe@outlook.com" w:date="2021-06-30T10:16:00Z">
              <w:rPr>
                <w:rFonts w:ascii="Courier New" w:hAnsi="Courier New" w:cs="Courier New"/>
                <w:sz w:val="24"/>
                <w:szCs w:val="24"/>
              </w:rPr>
            </w:rPrChange>
          </w:rPr>
          <w:t>choice</w:t>
        </w:r>
        <w:r w:rsidRPr="001C1F03">
          <w:rPr>
            <w:rFonts w:ascii="Consolas" w:hAnsi="Consolas" w:cs="Courier New"/>
            <w:sz w:val="24"/>
            <w:szCs w:val="24"/>
            <w:rPrChange w:id="88" w:author="aidanlokeeffe@outlook.com" w:date="2021-06-30T10:16:00Z">
              <w:rPr>
                <w:rFonts w:ascii="Courier New" w:hAnsi="Courier New" w:cs="Courier New"/>
                <w:sz w:val="24"/>
                <w:szCs w:val="24"/>
              </w:rPr>
            </w:rPrChange>
          </w:rPr>
          <w:t>)</w:t>
        </w:r>
      </w:ins>
    </w:p>
    <w:p w14:paraId="0992EC4D" w14:textId="6E829537" w:rsidR="00911B44" w:rsidRDefault="001C1F03" w:rsidP="00911B44">
      <w:pPr>
        <w:rPr>
          <w:ins w:id="89" w:author="aidanlokeeffe@outlook.com" w:date="2021-06-30T10:17:00Z"/>
          <w:sz w:val="24"/>
          <w:szCs w:val="24"/>
        </w:rPr>
      </w:pPr>
      <w:ins w:id="90" w:author="aidanlokeeffe@outlook.com" w:date="2021-06-30T10:16:00Z">
        <w:r>
          <w:rPr>
            <w:rFonts w:cstheme="minorHAnsi"/>
            <w:sz w:val="24"/>
            <w:szCs w:val="24"/>
          </w:rPr>
          <w:tab/>
        </w:r>
        <w:r w:rsidR="00911B44">
          <w:rPr>
            <w:rFonts w:cstheme="minorHAnsi"/>
            <w:sz w:val="24"/>
            <w:szCs w:val="24"/>
          </w:rPr>
          <w:t xml:space="preserve">load and </w:t>
        </w:r>
        <w:proofErr w:type="spellStart"/>
        <w:r w:rsidR="00911B44">
          <w:rPr>
            <w:rFonts w:cstheme="minorHAnsi"/>
            <w:sz w:val="24"/>
            <w:szCs w:val="24"/>
          </w:rPr>
          <w:t>time</w:t>
        </w:r>
      </w:ins>
      <w:ins w:id="91" w:author="aidanlokeeffe@outlook.com" w:date="2021-06-30T10:17:00Z">
        <w:r w:rsidR="00FF51CB">
          <w:rPr>
            <w:rFonts w:cstheme="minorHAnsi"/>
            <w:sz w:val="24"/>
            <w:szCs w:val="24"/>
          </w:rPr>
          <w:t>_</w:t>
        </w:r>
      </w:ins>
      <w:ins w:id="92" w:author="aidanlokeeffe@outlook.com" w:date="2021-06-30T10:16:00Z">
        <w:r w:rsidR="00911B44">
          <w:rPr>
            <w:rFonts w:cstheme="minorHAnsi"/>
            <w:sz w:val="24"/>
            <w:szCs w:val="24"/>
          </w:rPr>
          <w:t>horizon</w:t>
        </w:r>
        <w:proofErr w:type="spellEnd"/>
        <w:r w:rsidR="00911B44">
          <w:rPr>
            <w:rFonts w:cstheme="minorHAnsi"/>
            <w:sz w:val="24"/>
            <w:szCs w:val="24"/>
          </w:rPr>
          <w:t xml:space="preserve"> are integers. </w:t>
        </w:r>
      </w:ins>
      <w:ins w:id="93" w:author="aidanlokeeffe@outlook.com" w:date="2021-06-30T10:17:00Z">
        <w:r w:rsidR="00911B44">
          <w:rPr>
            <w:sz w:val="24"/>
            <w:szCs w:val="24"/>
          </w:rPr>
          <w:t>If choice is 0, then an unbiased random walk is used. If choice is 1, then information spreading is used.</w:t>
        </w:r>
      </w:ins>
    </w:p>
    <w:p w14:paraId="78FE7663" w14:textId="1AD6531F" w:rsidR="001C1F03" w:rsidRDefault="00FF51CB" w:rsidP="00D4182F">
      <w:pPr>
        <w:rPr>
          <w:ins w:id="94" w:author="aidanlokeeffe@outlook.com" w:date="2021-06-30T10:18:00Z"/>
          <w:rFonts w:cstheme="minorHAnsi"/>
          <w:sz w:val="24"/>
          <w:szCs w:val="24"/>
        </w:rPr>
      </w:pPr>
      <w:ins w:id="95" w:author="aidanlokeeffe@outlook.com" w:date="2021-06-30T10:17:00Z">
        <w:r>
          <w:rPr>
            <w:rFonts w:cstheme="minorHAnsi"/>
            <w:sz w:val="24"/>
            <w:szCs w:val="24"/>
          </w:rPr>
          <w:tab/>
          <w:t xml:space="preserve">To simulate activity up to </w:t>
        </w:r>
        <w:proofErr w:type="spellStart"/>
        <w:r>
          <w:rPr>
            <w:rFonts w:cstheme="minorHAnsi"/>
            <w:sz w:val="24"/>
            <w:szCs w:val="24"/>
          </w:rPr>
          <w:t>time_horizon</w:t>
        </w:r>
        <w:proofErr w:type="spellEnd"/>
        <w:r>
          <w:rPr>
            <w:rFonts w:cstheme="minorHAnsi"/>
            <w:sz w:val="24"/>
            <w:szCs w:val="24"/>
          </w:rPr>
          <w:t xml:space="preserve">, the command is </w:t>
        </w:r>
      </w:ins>
    </w:p>
    <w:p w14:paraId="2B3F9DDC" w14:textId="4BB2BB0A" w:rsidR="00760BD2" w:rsidRDefault="00760BD2" w:rsidP="00D4182F">
      <w:pPr>
        <w:rPr>
          <w:ins w:id="96" w:author="aidanlokeeffe@outlook.com" w:date="2021-06-30T10:18:00Z"/>
          <w:rFonts w:ascii="Consolas" w:hAnsi="Consolas" w:cs="Courier New"/>
          <w:sz w:val="24"/>
          <w:szCs w:val="24"/>
        </w:rPr>
      </w:pPr>
      <w:ins w:id="97" w:author="aidanlokeeffe@outlook.com" w:date="2021-06-30T10:18:00Z">
        <w:r w:rsidRPr="00554684">
          <w:rPr>
            <w:rFonts w:ascii="Consolas" w:hAnsi="Consolas" w:cstheme="minorHAnsi"/>
            <w:sz w:val="24"/>
            <w:szCs w:val="24"/>
            <w:rPrChange w:id="98" w:author="aidanlokeeffe@outlook.com" w:date="2021-06-30T10:18:00Z">
              <w:rPr>
                <w:rFonts w:cstheme="minorHAnsi"/>
                <w:sz w:val="24"/>
                <w:szCs w:val="24"/>
              </w:rPr>
            </w:rPrChange>
          </w:rPr>
          <w:tab/>
        </w:r>
        <w:proofErr w:type="spellStart"/>
        <w:r w:rsidRPr="00554684">
          <w:rPr>
            <w:rFonts w:ascii="Consolas" w:hAnsi="Consolas" w:cs="Courier New"/>
            <w:sz w:val="24"/>
            <w:szCs w:val="24"/>
            <w:rPrChange w:id="99" w:author="aidanlokeeffe@outlook.com" w:date="2021-06-30T10:18:00Z">
              <w:rPr>
                <w:rFonts w:ascii="Courier New" w:hAnsi="Courier New" w:cs="Courier New"/>
                <w:sz w:val="24"/>
                <w:szCs w:val="24"/>
              </w:rPr>
            </w:rPrChange>
          </w:rPr>
          <w:t>a.execute</w:t>
        </w:r>
        <w:proofErr w:type="spellEnd"/>
        <w:r w:rsidRPr="00554684">
          <w:rPr>
            <w:rFonts w:ascii="Consolas" w:hAnsi="Consolas" w:cs="Courier New"/>
            <w:sz w:val="24"/>
            <w:szCs w:val="24"/>
            <w:rPrChange w:id="100" w:author="aidanlokeeffe@outlook.com" w:date="2021-06-30T10:18:00Z">
              <w:rPr>
                <w:rFonts w:ascii="Courier New" w:hAnsi="Courier New" w:cs="Courier New"/>
                <w:sz w:val="24"/>
                <w:szCs w:val="24"/>
              </w:rPr>
            </w:rPrChange>
          </w:rPr>
          <w:t>()</w:t>
        </w:r>
      </w:ins>
    </w:p>
    <w:p w14:paraId="22BE3D9C" w14:textId="289F68FE" w:rsidR="00554684" w:rsidRPr="00554684" w:rsidRDefault="0003334A" w:rsidP="0003334A">
      <w:pPr>
        <w:ind w:firstLine="720"/>
        <w:rPr>
          <w:rFonts w:cstheme="minorHAnsi"/>
          <w:sz w:val="24"/>
          <w:szCs w:val="24"/>
          <w:rPrChange w:id="101" w:author="aidanlokeeffe@outlook.com" w:date="2021-06-30T10:18:00Z">
            <w:rPr/>
          </w:rPrChange>
        </w:rPr>
        <w:pPrChange w:id="102" w:author="aidanlokeeffe@outlook.com" w:date="2021-06-30T10:19:00Z">
          <w:pPr>
            <w:pStyle w:val="Title"/>
          </w:pPr>
        </w:pPrChange>
      </w:pPr>
      <w:ins w:id="103" w:author="aidanlokeeffe@outlook.com" w:date="2021-06-30T10:19:00Z">
        <w:r>
          <w:rPr>
            <w:rFonts w:cstheme="minorHAnsi"/>
            <w:sz w:val="24"/>
            <w:szCs w:val="24"/>
          </w:rPr>
          <w:t>Experiment has</w:t>
        </w:r>
      </w:ins>
      <w:ins w:id="104" w:author="aidanlokeeffe@outlook.com" w:date="2021-06-30T10:18:00Z">
        <w:r w:rsidR="00554684">
          <w:rPr>
            <w:rFonts w:cstheme="minorHAnsi"/>
            <w:sz w:val="24"/>
            <w:szCs w:val="24"/>
          </w:rPr>
          <w:t xml:space="preserve"> many </w:t>
        </w:r>
      </w:ins>
      <w:ins w:id="105" w:author="aidanlokeeffe@outlook.com" w:date="2021-06-30T10:19:00Z">
        <w:r w:rsidR="00F718D6">
          <w:rPr>
            <w:rFonts w:cstheme="minorHAnsi"/>
            <w:sz w:val="24"/>
            <w:szCs w:val="24"/>
          </w:rPr>
          <w:t xml:space="preserve">(hopefully descriptively named) </w:t>
        </w:r>
      </w:ins>
      <w:ins w:id="106" w:author="aidanlokeeffe@outlook.com" w:date="2021-06-30T10:18:00Z">
        <w:r w:rsidR="00554684">
          <w:rPr>
            <w:rFonts w:cstheme="minorHAnsi"/>
            <w:sz w:val="24"/>
            <w:szCs w:val="24"/>
          </w:rPr>
          <w:t xml:space="preserve">output </w:t>
        </w:r>
      </w:ins>
      <w:ins w:id="107" w:author="aidanlokeeffe@outlook.com" w:date="2021-06-30T10:19:00Z">
        <w:r>
          <w:rPr>
            <w:rFonts w:cstheme="minorHAnsi"/>
            <w:sz w:val="24"/>
            <w:szCs w:val="24"/>
          </w:rPr>
          <w:t>methods</w:t>
        </w:r>
        <w:r w:rsidR="00F718D6">
          <w:rPr>
            <w:rFonts w:cstheme="minorHAnsi"/>
            <w:sz w:val="24"/>
            <w:szCs w:val="24"/>
          </w:rPr>
          <w:t xml:space="preserve">. All </w:t>
        </w:r>
      </w:ins>
      <w:ins w:id="108" w:author="aidanlokeeffe@outlook.com" w:date="2021-06-30T10:20:00Z">
        <w:r w:rsidR="00F718D6">
          <w:rPr>
            <w:rFonts w:cstheme="minorHAnsi"/>
            <w:sz w:val="24"/>
            <w:szCs w:val="24"/>
          </w:rPr>
          <w:t xml:space="preserve">such methods </w:t>
        </w:r>
        <w:r w:rsidR="00DC75FB">
          <w:rPr>
            <w:rFonts w:cstheme="minorHAnsi"/>
            <w:sz w:val="24"/>
            <w:szCs w:val="24"/>
          </w:rPr>
          <w:t xml:space="preserve">take a file name and </w:t>
        </w:r>
        <w:r w:rsidR="00DC75FB" w:rsidRPr="003D4691">
          <w:rPr>
            <w:rFonts w:cstheme="minorHAnsi"/>
            <w:sz w:val="24"/>
            <w:szCs w:val="24"/>
            <w:rPrChange w:id="109" w:author="aidanlokeeffe@outlook.com" w:date="2021-06-30T10:22:00Z">
              <w:rPr>
                <w:rFonts w:cstheme="minorHAnsi"/>
                <w:sz w:val="24"/>
                <w:szCs w:val="24"/>
              </w:rPr>
            </w:rPrChange>
          </w:rPr>
          <w:t xml:space="preserve">write the results to that file. </w:t>
        </w:r>
        <w:r w:rsidR="002B5E24" w:rsidRPr="003D4691">
          <w:rPr>
            <w:rFonts w:cstheme="minorHAnsi"/>
            <w:sz w:val="24"/>
            <w:szCs w:val="24"/>
            <w:rPrChange w:id="110" w:author="aidanlokeeffe@outlook.com" w:date="2021-06-30T10:22:00Z">
              <w:rPr>
                <w:rFonts w:cstheme="minorHAnsi"/>
                <w:sz w:val="24"/>
                <w:szCs w:val="24"/>
              </w:rPr>
            </w:rPrChange>
          </w:rPr>
          <w:t>The two o</w:t>
        </w:r>
      </w:ins>
      <w:ins w:id="111" w:author="aidanlokeeffe@outlook.com" w:date="2021-06-30T10:21:00Z">
        <w:r w:rsidR="002B5E24" w:rsidRPr="003D4691">
          <w:rPr>
            <w:rFonts w:cstheme="minorHAnsi"/>
            <w:sz w:val="24"/>
            <w:szCs w:val="24"/>
            <w:rPrChange w:id="112" w:author="aidanlokeeffe@outlook.com" w:date="2021-06-30T10:22:00Z">
              <w:rPr>
                <w:rFonts w:cstheme="minorHAnsi"/>
                <w:sz w:val="24"/>
                <w:szCs w:val="24"/>
              </w:rPr>
            </w:rPrChange>
          </w:rPr>
          <w:t>f interest to you are Experiment.</w:t>
        </w:r>
        <w:r w:rsidR="008A4F2B" w:rsidRPr="003D4691">
          <w:rPr>
            <w:rFonts w:cstheme="minorHAnsi"/>
            <w:sz w:val="24"/>
            <w:szCs w:val="24"/>
            <w:rPrChange w:id="113" w:author="aidanlokeeffe@outlook.com" w:date="2021-06-30T10:22:00Z">
              <w:rPr>
                <w:rFonts w:cstheme="minorHAnsi"/>
                <w:sz w:val="24"/>
                <w:szCs w:val="24"/>
              </w:rPr>
            </w:rPrChange>
          </w:rPr>
          <w:t>write_verif_output_1</w:t>
        </w:r>
        <w:r w:rsidR="008A4F2B" w:rsidRPr="003D4691">
          <w:rPr>
            <w:rFonts w:cstheme="minorHAnsi"/>
            <w:sz w:val="24"/>
            <w:szCs w:val="24"/>
            <w:rPrChange w:id="114" w:author="aidanlokeeffe@outlook.com" w:date="2021-06-30T10:22:00Z">
              <w:rPr>
                <w:rFonts w:cstheme="minorHAnsi"/>
                <w:sz w:val="24"/>
                <w:szCs w:val="24"/>
              </w:rPr>
            </w:rPrChange>
          </w:rPr>
          <w:t xml:space="preserve"> and Experiment.</w:t>
        </w:r>
        <w:r w:rsidR="008A4F2B" w:rsidRPr="003D4691">
          <w:rPr>
            <w:rFonts w:cstheme="minorHAnsi"/>
            <w:sz w:val="24"/>
            <w:szCs w:val="24"/>
            <w:rPrChange w:id="115" w:author="aidanlokeeffe@outlook.com" w:date="2021-06-30T10:22:00Z">
              <w:rPr>
                <w:rFonts w:cstheme="minorHAnsi"/>
                <w:sz w:val="24"/>
                <w:szCs w:val="24"/>
              </w:rPr>
            </w:rPrChange>
          </w:rPr>
          <w:t>write_verif_output_</w:t>
        </w:r>
        <w:r w:rsidR="008A4F2B" w:rsidRPr="003D4691">
          <w:rPr>
            <w:rFonts w:cstheme="minorHAnsi"/>
            <w:sz w:val="24"/>
            <w:szCs w:val="24"/>
            <w:rPrChange w:id="116" w:author="aidanlokeeffe@outlook.com" w:date="2021-06-30T10:22:00Z">
              <w:rPr>
                <w:rFonts w:cstheme="minorHAnsi"/>
                <w:sz w:val="24"/>
                <w:szCs w:val="24"/>
              </w:rPr>
            </w:rPrChange>
          </w:rPr>
          <w:t xml:space="preserve">2. </w:t>
        </w:r>
      </w:ins>
    </w:p>
    <w:sectPr w:rsidR="00554684" w:rsidRPr="0055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33DEF"/>
    <w:multiLevelType w:val="hybridMultilevel"/>
    <w:tmpl w:val="8784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danlokeeffe@outlook.com">
    <w15:presenceInfo w15:providerId="Windows Live" w15:userId="2e40b4a6be6ff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54"/>
    <w:rsid w:val="0003334A"/>
    <w:rsid w:val="00143A53"/>
    <w:rsid w:val="001464F1"/>
    <w:rsid w:val="001A2EB5"/>
    <w:rsid w:val="001C1F03"/>
    <w:rsid w:val="001F755B"/>
    <w:rsid w:val="00203BED"/>
    <w:rsid w:val="00231E89"/>
    <w:rsid w:val="002A08E4"/>
    <w:rsid w:val="002B5E24"/>
    <w:rsid w:val="003D4691"/>
    <w:rsid w:val="004C59DE"/>
    <w:rsid w:val="00554684"/>
    <w:rsid w:val="00560682"/>
    <w:rsid w:val="00643F35"/>
    <w:rsid w:val="00646D28"/>
    <w:rsid w:val="006A2F9E"/>
    <w:rsid w:val="006C2366"/>
    <w:rsid w:val="006C5D6B"/>
    <w:rsid w:val="00760BD2"/>
    <w:rsid w:val="007A162D"/>
    <w:rsid w:val="008A4F2B"/>
    <w:rsid w:val="00911B44"/>
    <w:rsid w:val="0093425A"/>
    <w:rsid w:val="00A6697D"/>
    <w:rsid w:val="00BC165A"/>
    <w:rsid w:val="00C31962"/>
    <w:rsid w:val="00D4182F"/>
    <w:rsid w:val="00D42045"/>
    <w:rsid w:val="00D42E0D"/>
    <w:rsid w:val="00D66E5B"/>
    <w:rsid w:val="00D86B97"/>
    <w:rsid w:val="00DC75FB"/>
    <w:rsid w:val="00E34054"/>
    <w:rsid w:val="00E73A12"/>
    <w:rsid w:val="00EC48AC"/>
    <w:rsid w:val="00F24717"/>
    <w:rsid w:val="00F718D6"/>
    <w:rsid w:val="00FD35CD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C94F"/>
  <w15:chartTrackingRefBased/>
  <w15:docId w15:val="{C40F52D3-A719-4394-B12E-9573B22E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6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aidanlokeeffe@outlook.com</dc:creator>
  <cp:keywords/>
  <dc:description/>
  <cp:lastModifiedBy>aidanlokeeffe@outlook.com</cp:lastModifiedBy>
  <cp:revision>40</cp:revision>
  <dcterms:created xsi:type="dcterms:W3CDTF">2021-06-30T13:45:00Z</dcterms:created>
  <dcterms:modified xsi:type="dcterms:W3CDTF">2021-06-30T14:22:00Z</dcterms:modified>
</cp:coreProperties>
</file>